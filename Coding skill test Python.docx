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8502" w14:textId="77777777" w:rsidR="0094786D" w:rsidRDefault="0094786D" w:rsidP="0094786D">
      <w:pPr>
        <w:pStyle w:val="Default"/>
      </w:pPr>
    </w:p>
    <w:p w14:paraId="21DC662F" w14:textId="5D8B3BF7" w:rsidR="0094786D" w:rsidRDefault="00E7232E" w:rsidP="0094786D">
      <w:pPr>
        <w:pStyle w:val="Default"/>
        <w:rPr>
          <w:b/>
          <w:bCs/>
          <w:sz w:val="32"/>
          <w:szCs w:val="32"/>
        </w:rPr>
      </w:pPr>
      <w:r>
        <w:rPr>
          <w:b/>
          <w:bCs/>
          <w:sz w:val="32"/>
          <w:szCs w:val="32"/>
        </w:rPr>
        <w:t>Coding skills T</w:t>
      </w:r>
      <w:r w:rsidR="0094786D">
        <w:rPr>
          <w:b/>
          <w:bCs/>
          <w:sz w:val="32"/>
          <w:szCs w:val="32"/>
        </w:rPr>
        <w:t xml:space="preserve">est </w:t>
      </w:r>
    </w:p>
    <w:p w14:paraId="1F48E55B" w14:textId="77777777" w:rsidR="0094786D" w:rsidRDefault="0094786D" w:rsidP="0094786D">
      <w:pPr>
        <w:pStyle w:val="Default"/>
        <w:rPr>
          <w:sz w:val="32"/>
          <w:szCs w:val="32"/>
        </w:rPr>
      </w:pPr>
    </w:p>
    <w:p w14:paraId="4A938416" w14:textId="77777777" w:rsidR="0094786D" w:rsidRDefault="0094786D" w:rsidP="0094786D">
      <w:pPr>
        <w:pStyle w:val="Default"/>
        <w:rPr>
          <w:sz w:val="22"/>
          <w:szCs w:val="22"/>
        </w:rPr>
      </w:pPr>
      <w:r>
        <w:rPr>
          <w:sz w:val="22"/>
          <w:szCs w:val="22"/>
        </w:rPr>
        <w:t xml:space="preserve">Your task is to implement part of a text processing library. </w:t>
      </w:r>
    </w:p>
    <w:p w14:paraId="183F2A65" w14:textId="77777777" w:rsidR="0094786D" w:rsidRDefault="0094786D" w:rsidP="0094786D">
      <w:pPr>
        <w:pStyle w:val="Default"/>
        <w:rPr>
          <w:sz w:val="22"/>
          <w:szCs w:val="22"/>
        </w:rPr>
      </w:pPr>
      <w:r>
        <w:rPr>
          <w:sz w:val="22"/>
          <w:szCs w:val="22"/>
        </w:rPr>
        <w:t xml:space="preserve">The following are assumptions and definitions that limit the scope of the task: </w:t>
      </w:r>
    </w:p>
    <w:p w14:paraId="4A4A1578" w14:textId="5456A257" w:rsidR="0094786D" w:rsidRDefault="0094786D" w:rsidP="009A3BEF">
      <w:pPr>
        <w:pStyle w:val="Default"/>
        <w:numPr>
          <w:ilvl w:val="0"/>
          <w:numId w:val="1"/>
        </w:numPr>
        <w:spacing w:after="33"/>
        <w:rPr>
          <w:sz w:val="22"/>
          <w:szCs w:val="22"/>
        </w:rPr>
      </w:pPr>
      <w:r>
        <w:rPr>
          <w:b/>
          <w:bCs/>
          <w:sz w:val="22"/>
          <w:szCs w:val="22"/>
        </w:rPr>
        <w:t>Word</w:t>
      </w:r>
      <w:r>
        <w:rPr>
          <w:sz w:val="22"/>
          <w:szCs w:val="22"/>
        </w:rPr>
        <w:t xml:space="preserve">: To simplify, a word is represented by a sequence of </w:t>
      </w:r>
      <w:r w:rsidR="009A3BEF">
        <w:rPr>
          <w:sz w:val="22"/>
          <w:szCs w:val="22"/>
        </w:rPr>
        <w:t>one or more characters between ‘</w:t>
      </w:r>
      <w:r>
        <w:rPr>
          <w:sz w:val="22"/>
          <w:szCs w:val="22"/>
        </w:rPr>
        <w:t>a</w:t>
      </w:r>
      <w:r w:rsidR="009A3BEF">
        <w:rPr>
          <w:sz w:val="22"/>
          <w:szCs w:val="22"/>
        </w:rPr>
        <w:t>’ and ‘</w:t>
      </w:r>
      <w:r>
        <w:rPr>
          <w:sz w:val="22"/>
          <w:szCs w:val="22"/>
        </w:rPr>
        <w:t>z</w:t>
      </w:r>
      <w:r w:rsidR="009A3BEF">
        <w:rPr>
          <w:sz w:val="22"/>
          <w:szCs w:val="22"/>
        </w:rPr>
        <w:t>’ or between ‘</w:t>
      </w:r>
      <w:r>
        <w:rPr>
          <w:sz w:val="22"/>
          <w:szCs w:val="22"/>
        </w:rPr>
        <w:t>A</w:t>
      </w:r>
      <w:r w:rsidR="009A3BEF">
        <w:rPr>
          <w:sz w:val="22"/>
          <w:szCs w:val="22"/>
        </w:rPr>
        <w:t>’</w:t>
      </w:r>
      <w:r>
        <w:rPr>
          <w:sz w:val="22"/>
          <w:szCs w:val="22"/>
        </w:rPr>
        <w:t xml:space="preserve"> and </w:t>
      </w:r>
      <w:r w:rsidR="009A3BEF">
        <w:rPr>
          <w:sz w:val="22"/>
          <w:szCs w:val="22"/>
        </w:rPr>
        <w:t>‘</w:t>
      </w:r>
      <w:r>
        <w:rPr>
          <w:sz w:val="22"/>
          <w:szCs w:val="22"/>
        </w:rPr>
        <w:t>Z</w:t>
      </w:r>
      <w:r w:rsidR="009A3BEF">
        <w:rPr>
          <w:sz w:val="22"/>
          <w:szCs w:val="22"/>
        </w:rPr>
        <w:t>’</w:t>
      </w:r>
      <w:r>
        <w:rPr>
          <w:sz w:val="22"/>
          <w:szCs w:val="22"/>
        </w:rPr>
        <w:t>). For example “</w:t>
      </w:r>
      <w:proofErr w:type="spellStart"/>
      <w:r>
        <w:rPr>
          <w:sz w:val="22"/>
          <w:szCs w:val="22"/>
        </w:rPr>
        <w:t>agdfBh</w:t>
      </w:r>
      <w:proofErr w:type="spellEnd"/>
      <w:r>
        <w:rPr>
          <w:sz w:val="22"/>
          <w:szCs w:val="22"/>
        </w:rPr>
        <w:t xml:space="preserve">”. </w:t>
      </w:r>
    </w:p>
    <w:p w14:paraId="17267FF4" w14:textId="77777777" w:rsidR="0094786D" w:rsidRDefault="0094786D" w:rsidP="009A3BEF">
      <w:pPr>
        <w:pStyle w:val="Default"/>
        <w:numPr>
          <w:ilvl w:val="0"/>
          <w:numId w:val="1"/>
        </w:numPr>
        <w:spacing w:after="33"/>
        <w:rPr>
          <w:sz w:val="22"/>
          <w:szCs w:val="22"/>
        </w:rPr>
      </w:pPr>
      <w:r>
        <w:rPr>
          <w:b/>
          <w:bCs/>
          <w:sz w:val="22"/>
          <w:szCs w:val="22"/>
        </w:rPr>
        <w:t>Letter Case</w:t>
      </w:r>
      <w:r>
        <w:rPr>
          <w:sz w:val="22"/>
          <w:szCs w:val="22"/>
        </w:rPr>
        <w:t>: When counting frequencies, we are interested in the case insensitive frequency (i.e. in the text “The sun shines over the lake”, the library should count 2 occurrences for any of the words “the” or “The” or “</w:t>
      </w:r>
      <w:proofErr w:type="spellStart"/>
      <w:r>
        <w:rPr>
          <w:sz w:val="22"/>
          <w:szCs w:val="22"/>
        </w:rPr>
        <w:t>tHE</w:t>
      </w:r>
      <w:proofErr w:type="spellEnd"/>
      <w:r>
        <w:rPr>
          <w:sz w:val="22"/>
          <w:szCs w:val="22"/>
        </w:rPr>
        <w:t xml:space="preserve">” etc). </w:t>
      </w:r>
    </w:p>
    <w:p w14:paraId="3B076193" w14:textId="07DE043C" w:rsidR="0094786D" w:rsidRDefault="0094786D" w:rsidP="009A3BEF">
      <w:pPr>
        <w:pStyle w:val="Default"/>
        <w:numPr>
          <w:ilvl w:val="0"/>
          <w:numId w:val="1"/>
        </w:numPr>
        <w:spacing w:after="33"/>
        <w:rPr>
          <w:sz w:val="22"/>
          <w:szCs w:val="22"/>
        </w:rPr>
      </w:pPr>
      <w:r>
        <w:rPr>
          <w:b/>
          <w:bCs/>
          <w:sz w:val="22"/>
          <w:szCs w:val="22"/>
        </w:rPr>
        <w:t>Input Text</w:t>
      </w:r>
      <w:r>
        <w:rPr>
          <w:sz w:val="22"/>
          <w:szCs w:val="22"/>
        </w:rPr>
        <w:t>: The input text contains words separated by various separator characters.</w:t>
      </w:r>
      <w:r w:rsidR="009A3BEF">
        <w:rPr>
          <w:sz w:val="22"/>
          <w:szCs w:val="22"/>
        </w:rPr>
        <w:t xml:space="preserve"> Note that the characters from ‘</w:t>
      </w:r>
      <w:r>
        <w:rPr>
          <w:sz w:val="22"/>
          <w:szCs w:val="22"/>
        </w:rPr>
        <w:t>a</w:t>
      </w:r>
      <w:r w:rsidR="009A3BEF">
        <w:rPr>
          <w:sz w:val="22"/>
          <w:szCs w:val="22"/>
        </w:rPr>
        <w:t>’</w:t>
      </w:r>
      <w:r>
        <w:rPr>
          <w:sz w:val="22"/>
          <w:szCs w:val="22"/>
        </w:rPr>
        <w:t xml:space="preserve"> and </w:t>
      </w:r>
      <w:r w:rsidR="009A3BEF">
        <w:rPr>
          <w:sz w:val="22"/>
          <w:szCs w:val="22"/>
        </w:rPr>
        <w:t>‘</w:t>
      </w:r>
      <w:r>
        <w:rPr>
          <w:sz w:val="22"/>
          <w:szCs w:val="22"/>
        </w:rPr>
        <w:t>z</w:t>
      </w:r>
      <w:r w:rsidR="009A3BEF">
        <w:rPr>
          <w:sz w:val="22"/>
          <w:szCs w:val="22"/>
        </w:rPr>
        <w:t>’</w:t>
      </w:r>
      <w:r>
        <w:rPr>
          <w:sz w:val="22"/>
          <w:szCs w:val="22"/>
        </w:rPr>
        <w:t xml:space="preserve"> and fro</w:t>
      </w:r>
      <w:r w:rsidR="009A3BEF">
        <w:rPr>
          <w:sz w:val="22"/>
          <w:szCs w:val="22"/>
        </w:rPr>
        <w:t>m ‘</w:t>
      </w:r>
      <w:r>
        <w:rPr>
          <w:sz w:val="22"/>
          <w:szCs w:val="22"/>
        </w:rPr>
        <w:t>A</w:t>
      </w:r>
      <w:r w:rsidR="009A3BEF">
        <w:rPr>
          <w:sz w:val="22"/>
          <w:szCs w:val="22"/>
        </w:rPr>
        <w:t>’</w:t>
      </w:r>
      <w:r>
        <w:rPr>
          <w:sz w:val="22"/>
          <w:szCs w:val="22"/>
        </w:rPr>
        <w:t xml:space="preserve"> and </w:t>
      </w:r>
      <w:r w:rsidR="009A3BEF">
        <w:rPr>
          <w:sz w:val="22"/>
          <w:szCs w:val="22"/>
        </w:rPr>
        <w:t>‘</w:t>
      </w:r>
      <w:r>
        <w:rPr>
          <w:sz w:val="22"/>
          <w:szCs w:val="22"/>
        </w:rPr>
        <w:t>Z</w:t>
      </w:r>
      <w:r w:rsidR="009A3BEF">
        <w:rPr>
          <w:sz w:val="22"/>
          <w:szCs w:val="22"/>
        </w:rPr>
        <w:t>’</w:t>
      </w:r>
      <w:r>
        <w:rPr>
          <w:sz w:val="22"/>
          <w:szCs w:val="22"/>
        </w:rPr>
        <w:t xml:space="preserve"> can only appear within words. </w:t>
      </w:r>
    </w:p>
    <w:p w14:paraId="25370524" w14:textId="77777777" w:rsidR="0094786D" w:rsidRDefault="0094786D" w:rsidP="009A3BEF">
      <w:pPr>
        <w:pStyle w:val="Default"/>
        <w:numPr>
          <w:ilvl w:val="0"/>
          <w:numId w:val="1"/>
        </w:numPr>
        <w:rPr>
          <w:sz w:val="22"/>
          <w:szCs w:val="22"/>
        </w:rPr>
      </w:pPr>
      <w:r>
        <w:rPr>
          <w:b/>
          <w:bCs/>
          <w:sz w:val="22"/>
          <w:szCs w:val="22"/>
        </w:rPr>
        <w:t>Available Memory</w:t>
      </w:r>
      <w:r>
        <w:rPr>
          <w:sz w:val="22"/>
          <w:szCs w:val="22"/>
        </w:rPr>
        <w:t xml:space="preserve">: There is enough memory to store the whole input text. </w:t>
      </w:r>
    </w:p>
    <w:p w14:paraId="4ACD0D85" w14:textId="77777777" w:rsidR="0094786D" w:rsidRDefault="0094786D" w:rsidP="0094786D">
      <w:pPr>
        <w:pStyle w:val="Default"/>
        <w:rPr>
          <w:sz w:val="22"/>
          <w:szCs w:val="22"/>
        </w:rPr>
      </w:pPr>
    </w:p>
    <w:p w14:paraId="378C802F" w14:textId="77777777" w:rsidR="0094786D" w:rsidRDefault="0094786D" w:rsidP="0094786D">
      <w:pPr>
        <w:pStyle w:val="Default"/>
        <w:rPr>
          <w:sz w:val="23"/>
          <w:szCs w:val="23"/>
        </w:rPr>
      </w:pPr>
      <w:r>
        <w:rPr>
          <w:b/>
          <w:bCs/>
          <w:sz w:val="23"/>
          <w:szCs w:val="23"/>
        </w:rPr>
        <w:t xml:space="preserve">Implementation </w:t>
      </w:r>
    </w:p>
    <w:p w14:paraId="241E4EE3" w14:textId="3B92C341" w:rsidR="0094786D" w:rsidRDefault="0094786D" w:rsidP="009A3BEF">
      <w:pPr>
        <w:pStyle w:val="Default"/>
        <w:numPr>
          <w:ilvl w:val="0"/>
          <w:numId w:val="2"/>
        </w:numPr>
        <w:rPr>
          <w:sz w:val="22"/>
          <w:szCs w:val="22"/>
        </w:rPr>
      </w:pPr>
      <w:r>
        <w:rPr>
          <w:sz w:val="22"/>
          <w:szCs w:val="22"/>
        </w:rPr>
        <w:t xml:space="preserve">Create a class which implements the following interface </w:t>
      </w:r>
      <w:r w:rsidR="008C7B76">
        <w:rPr>
          <w:sz w:val="22"/>
          <w:szCs w:val="22"/>
        </w:rPr>
        <w:t>(or the equivalent of an interface in the language that you are using).</w:t>
      </w:r>
    </w:p>
    <w:p w14:paraId="39C51CB4" w14:textId="77777777" w:rsidR="0094786D" w:rsidRDefault="0094786D" w:rsidP="0094786D">
      <w:pPr>
        <w:pStyle w:val="Default"/>
        <w:rPr>
          <w:sz w:val="22"/>
          <w:szCs w:val="22"/>
        </w:rPr>
      </w:pPr>
    </w:p>
    <w:p w14:paraId="7B366324" w14:textId="44F2DC61" w:rsidR="0094786D" w:rsidRDefault="009A3BEF" w:rsidP="009A3BEF">
      <w:pPr>
        <w:pStyle w:val="Default"/>
        <w:ind w:left="360"/>
        <w:rPr>
          <w:rFonts w:ascii="Courier New" w:hAnsi="Courier New" w:cs="Courier New"/>
          <w:sz w:val="20"/>
          <w:szCs w:val="20"/>
        </w:rPr>
      </w:pPr>
      <w:r>
        <w:rPr>
          <w:rFonts w:ascii="Courier New" w:hAnsi="Courier New" w:cs="Courier New"/>
          <w:sz w:val="20"/>
          <w:szCs w:val="20"/>
        </w:rPr>
        <w:t xml:space="preserve">Name: </w:t>
      </w:r>
      <w:proofErr w:type="spellStart"/>
      <w:r>
        <w:rPr>
          <w:rFonts w:ascii="Courier New" w:hAnsi="Courier New" w:cs="Courier New"/>
          <w:sz w:val="20"/>
          <w:szCs w:val="20"/>
        </w:rPr>
        <w:t>WordFrequency</w:t>
      </w:r>
      <w:proofErr w:type="spellEnd"/>
      <w:r w:rsidR="0094786D">
        <w:rPr>
          <w:rFonts w:ascii="Courier New" w:hAnsi="Courier New" w:cs="Courier New"/>
          <w:sz w:val="20"/>
          <w:szCs w:val="20"/>
        </w:rPr>
        <w:t xml:space="preserve"> </w:t>
      </w:r>
    </w:p>
    <w:p w14:paraId="65CD95E4" w14:textId="77777777" w:rsidR="009A3BEF" w:rsidRDefault="009A3BEF" w:rsidP="009A3BEF">
      <w:pPr>
        <w:pStyle w:val="Default"/>
        <w:ind w:left="360"/>
        <w:rPr>
          <w:rFonts w:ascii="Courier New" w:hAnsi="Courier New" w:cs="Courier New"/>
          <w:sz w:val="20"/>
          <w:szCs w:val="20"/>
        </w:rPr>
      </w:pPr>
      <w:r>
        <w:rPr>
          <w:rFonts w:ascii="Courier New" w:hAnsi="Courier New" w:cs="Courier New"/>
          <w:sz w:val="20"/>
          <w:szCs w:val="20"/>
        </w:rPr>
        <w:t>Attributes:</w:t>
      </w:r>
    </w:p>
    <w:p w14:paraId="708655AF" w14:textId="66BE56B3" w:rsidR="0094786D" w:rsidRDefault="0094786D" w:rsidP="009A3BEF">
      <w:pPr>
        <w:pStyle w:val="Default"/>
        <w:ind w:left="720"/>
        <w:rPr>
          <w:rFonts w:ascii="Courier New" w:hAnsi="Courier New" w:cs="Courier New"/>
          <w:sz w:val="20"/>
          <w:szCs w:val="20"/>
        </w:rPr>
      </w:pPr>
      <w:r w:rsidRPr="761A5E30">
        <w:rPr>
          <w:rFonts w:ascii="Courier New" w:hAnsi="Courier New" w:cs="Courier New"/>
          <w:sz w:val="20"/>
          <w:szCs w:val="20"/>
        </w:rPr>
        <w:t xml:space="preserve">str </w:t>
      </w:r>
      <w:r w:rsidR="009A3BEF" w:rsidRPr="761A5E30">
        <w:rPr>
          <w:rFonts w:ascii="Courier New" w:hAnsi="Courier New" w:cs="Courier New"/>
          <w:sz w:val="20"/>
          <w:szCs w:val="20"/>
        </w:rPr>
        <w:t>w</w:t>
      </w:r>
      <w:r w:rsidRPr="761A5E30">
        <w:rPr>
          <w:rFonts w:ascii="Courier New" w:hAnsi="Courier New" w:cs="Courier New"/>
          <w:sz w:val="20"/>
          <w:szCs w:val="20"/>
        </w:rPr>
        <w:t xml:space="preserve">ord { get; } </w:t>
      </w:r>
    </w:p>
    <w:p w14:paraId="6C921348" w14:textId="32332067" w:rsidR="0094786D" w:rsidRDefault="0094786D" w:rsidP="009A3BEF">
      <w:pPr>
        <w:pStyle w:val="Default"/>
        <w:ind w:left="720"/>
        <w:rPr>
          <w:rFonts w:ascii="Courier New" w:hAnsi="Courier New" w:cs="Courier New"/>
          <w:sz w:val="20"/>
          <w:szCs w:val="20"/>
        </w:rPr>
      </w:pPr>
      <w:r>
        <w:rPr>
          <w:rFonts w:ascii="Courier New" w:hAnsi="Courier New" w:cs="Courier New"/>
          <w:sz w:val="20"/>
          <w:szCs w:val="20"/>
        </w:rPr>
        <w:t xml:space="preserve">int </w:t>
      </w:r>
      <w:r w:rsidR="009A3BEF">
        <w:rPr>
          <w:rFonts w:ascii="Courier New" w:hAnsi="Courier New" w:cs="Courier New"/>
          <w:sz w:val="20"/>
          <w:szCs w:val="20"/>
        </w:rPr>
        <w:t>f</w:t>
      </w:r>
      <w:r>
        <w:rPr>
          <w:rFonts w:ascii="Courier New" w:hAnsi="Courier New" w:cs="Courier New"/>
          <w:sz w:val="20"/>
          <w:szCs w:val="20"/>
        </w:rPr>
        <w:t xml:space="preserve">requency { get; } </w:t>
      </w:r>
    </w:p>
    <w:p w14:paraId="5929412B" w14:textId="77777777" w:rsidR="009A3BEF" w:rsidRDefault="009A3BEF" w:rsidP="0094786D">
      <w:pPr>
        <w:pStyle w:val="Default"/>
        <w:rPr>
          <w:rFonts w:ascii="Courier New" w:hAnsi="Courier New" w:cs="Courier New"/>
          <w:sz w:val="20"/>
          <w:szCs w:val="20"/>
        </w:rPr>
      </w:pPr>
    </w:p>
    <w:p w14:paraId="24722EF9" w14:textId="1AFC3927" w:rsidR="0094786D" w:rsidRDefault="0094786D" w:rsidP="009A3BEF">
      <w:pPr>
        <w:pStyle w:val="Default"/>
        <w:numPr>
          <w:ilvl w:val="0"/>
          <w:numId w:val="2"/>
        </w:numPr>
        <w:rPr>
          <w:sz w:val="22"/>
          <w:szCs w:val="22"/>
        </w:rPr>
      </w:pPr>
      <w:r>
        <w:rPr>
          <w:sz w:val="22"/>
          <w:szCs w:val="22"/>
        </w:rPr>
        <w:t xml:space="preserve">Create a class which implements the following interface </w:t>
      </w:r>
    </w:p>
    <w:p w14:paraId="4B80D55B" w14:textId="77777777" w:rsidR="0094786D" w:rsidRDefault="0094786D" w:rsidP="0094786D">
      <w:pPr>
        <w:pStyle w:val="Default"/>
        <w:rPr>
          <w:sz w:val="22"/>
          <w:szCs w:val="22"/>
        </w:rPr>
      </w:pPr>
    </w:p>
    <w:p w14:paraId="268F2CE0" w14:textId="37379138" w:rsidR="0094786D" w:rsidRDefault="009A3BEF" w:rsidP="009A3BEF">
      <w:pPr>
        <w:pStyle w:val="Default"/>
        <w:ind w:firstLine="360"/>
        <w:rPr>
          <w:rFonts w:ascii="Courier New" w:hAnsi="Courier New" w:cs="Courier New"/>
          <w:sz w:val="20"/>
          <w:szCs w:val="20"/>
        </w:rPr>
      </w:pPr>
      <w:r>
        <w:rPr>
          <w:rFonts w:ascii="Courier New" w:hAnsi="Courier New" w:cs="Courier New"/>
          <w:sz w:val="20"/>
          <w:szCs w:val="20"/>
        </w:rPr>
        <w:t xml:space="preserve">Name: </w:t>
      </w:r>
      <w:proofErr w:type="spellStart"/>
      <w:r w:rsidR="0094786D">
        <w:rPr>
          <w:rFonts w:ascii="Courier New" w:hAnsi="Courier New" w:cs="Courier New"/>
          <w:sz w:val="20"/>
          <w:szCs w:val="20"/>
        </w:rPr>
        <w:t>WordFrequencyAnalyzer</w:t>
      </w:r>
      <w:proofErr w:type="spellEnd"/>
      <w:r w:rsidR="0094786D">
        <w:rPr>
          <w:rFonts w:ascii="Courier New" w:hAnsi="Courier New" w:cs="Courier New"/>
          <w:sz w:val="20"/>
          <w:szCs w:val="20"/>
        </w:rPr>
        <w:t xml:space="preserve"> </w:t>
      </w:r>
    </w:p>
    <w:p w14:paraId="4403F601" w14:textId="77777777" w:rsidR="009A3BEF" w:rsidRDefault="009A3BEF" w:rsidP="009A3BEF">
      <w:pPr>
        <w:pStyle w:val="Default"/>
        <w:ind w:firstLine="360"/>
        <w:rPr>
          <w:rFonts w:ascii="Courier New" w:hAnsi="Courier New" w:cs="Courier New"/>
          <w:sz w:val="20"/>
          <w:szCs w:val="20"/>
        </w:rPr>
      </w:pPr>
      <w:r>
        <w:rPr>
          <w:rFonts w:ascii="Courier New" w:hAnsi="Courier New" w:cs="Courier New"/>
          <w:sz w:val="20"/>
          <w:szCs w:val="20"/>
        </w:rPr>
        <w:t>Attributes:</w:t>
      </w:r>
    </w:p>
    <w:p w14:paraId="274D191E" w14:textId="5AD8BB50" w:rsidR="0094786D" w:rsidRDefault="0094786D" w:rsidP="009A3BEF">
      <w:pPr>
        <w:pStyle w:val="Default"/>
        <w:ind w:firstLine="720"/>
        <w:rPr>
          <w:rFonts w:ascii="Courier New" w:hAnsi="Courier New" w:cs="Courier New"/>
          <w:sz w:val="20"/>
          <w:szCs w:val="20"/>
        </w:rPr>
      </w:pPr>
      <w:r>
        <w:rPr>
          <w:rFonts w:ascii="Courier New" w:hAnsi="Courier New" w:cs="Courier New"/>
          <w:sz w:val="20"/>
          <w:szCs w:val="20"/>
        </w:rPr>
        <w:t xml:space="preserve">int </w:t>
      </w:r>
      <w:proofErr w:type="spellStart"/>
      <w:r w:rsidR="009A3BEF">
        <w:rPr>
          <w:rFonts w:ascii="Courier New" w:hAnsi="Courier New" w:cs="Courier New"/>
          <w:sz w:val="20"/>
          <w:szCs w:val="20"/>
        </w:rPr>
        <w:t>calculate_h</w:t>
      </w:r>
      <w:r>
        <w:rPr>
          <w:rFonts w:ascii="Courier New" w:hAnsi="Courier New" w:cs="Courier New"/>
          <w:sz w:val="20"/>
          <w:szCs w:val="20"/>
        </w:rPr>
        <w:t>ighest</w:t>
      </w:r>
      <w:r w:rsidR="009A3BEF">
        <w:rPr>
          <w:rFonts w:ascii="Courier New" w:hAnsi="Courier New" w:cs="Courier New"/>
          <w:sz w:val="20"/>
          <w:szCs w:val="20"/>
        </w:rPr>
        <w:t>_frequency</w:t>
      </w:r>
      <w:proofErr w:type="spellEnd"/>
      <w:r w:rsidR="009A3BEF">
        <w:rPr>
          <w:rFonts w:ascii="Courier New" w:hAnsi="Courier New" w:cs="Courier New"/>
          <w:sz w:val="20"/>
          <w:szCs w:val="20"/>
        </w:rPr>
        <w:t>(str text)</w:t>
      </w:r>
    </w:p>
    <w:p w14:paraId="53C968DE" w14:textId="54FF1F82" w:rsidR="0094786D" w:rsidRDefault="0094786D" w:rsidP="009A3BEF">
      <w:pPr>
        <w:pStyle w:val="Default"/>
        <w:ind w:firstLine="720"/>
        <w:rPr>
          <w:rFonts w:ascii="Courier New" w:hAnsi="Courier New" w:cs="Courier New"/>
          <w:sz w:val="20"/>
          <w:szCs w:val="20"/>
        </w:rPr>
      </w:pPr>
      <w:r>
        <w:rPr>
          <w:rFonts w:ascii="Courier New" w:hAnsi="Courier New" w:cs="Courier New"/>
          <w:sz w:val="20"/>
          <w:szCs w:val="20"/>
        </w:rPr>
        <w:t xml:space="preserve">int </w:t>
      </w:r>
      <w:proofErr w:type="spellStart"/>
      <w:r w:rsidR="009A3BEF">
        <w:rPr>
          <w:rFonts w:ascii="Courier New" w:hAnsi="Courier New" w:cs="Courier New"/>
          <w:sz w:val="20"/>
          <w:szCs w:val="20"/>
        </w:rPr>
        <w:t>c</w:t>
      </w:r>
      <w:r>
        <w:rPr>
          <w:rFonts w:ascii="Courier New" w:hAnsi="Courier New" w:cs="Courier New"/>
          <w:sz w:val="20"/>
          <w:szCs w:val="20"/>
        </w:rPr>
        <w:t>alculate</w:t>
      </w:r>
      <w:r w:rsidR="009A3BEF">
        <w:rPr>
          <w:rFonts w:ascii="Courier New" w:hAnsi="Courier New" w:cs="Courier New"/>
          <w:sz w:val="20"/>
          <w:szCs w:val="20"/>
        </w:rPr>
        <w:t>_f</w:t>
      </w:r>
      <w:r>
        <w:rPr>
          <w:rFonts w:ascii="Courier New" w:hAnsi="Courier New" w:cs="Courier New"/>
          <w:sz w:val="20"/>
          <w:szCs w:val="20"/>
        </w:rPr>
        <w:t>requency</w:t>
      </w:r>
      <w:r w:rsidR="009A3BEF">
        <w:rPr>
          <w:rFonts w:ascii="Courier New" w:hAnsi="Courier New" w:cs="Courier New"/>
          <w:sz w:val="20"/>
          <w:szCs w:val="20"/>
        </w:rPr>
        <w:t>_f</w:t>
      </w:r>
      <w:r>
        <w:rPr>
          <w:rFonts w:ascii="Courier New" w:hAnsi="Courier New" w:cs="Courier New"/>
          <w:sz w:val="20"/>
          <w:szCs w:val="20"/>
        </w:rPr>
        <w:t>or</w:t>
      </w:r>
      <w:r w:rsidR="009A3BEF">
        <w:rPr>
          <w:rFonts w:ascii="Courier New" w:hAnsi="Courier New" w:cs="Courier New"/>
          <w:sz w:val="20"/>
          <w:szCs w:val="20"/>
        </w:rPr>
        <w:t>_word</w:t>
      </w:r>
      <w:proofErr w:type="spellEnd"/>
      <w:r w:rsidR="009A3BEF">
        <w:rPr>
          <w:rFonts w:ascii="Courier New" w:hAnsi="Courier New" w:cs="Courier New"/>
          <w:sz w:val="20"/>
          <w:szCs w:val="20"/>
        </w:rPr>
        <w:t>(str text, str word);</w:t>
      </w:r>
    </w:p>
    <w:p w14:paraId="70C8E5BC" w14:textId="08B529DB" w:rsidR="0094786D" w:rsidRDefault="0094786D" w:rsidP="009A3BEF">
      <w:pPr>
        <w:pStyle w:val="Default"/>
        <w:ind w:left="720"/>
        <w:rPr>
          <w:rFonts w:ascii="Courier New" w:hAnsi="Courier New" w:cs="Courier New"/>
          <w:sz w:val="20"/>
          <w:szCs w:val="20"/>
        </w:rPr>
      </w:pPr>
      <w:r>
        <w:rPr>
          <w:rFonts w:ascii="Courier New" w:hAnsi="Courier New" w:cs="Courier New"/>
          <w:sz w:val="20"/>
          <w:szCs w:val="20"/>
        </w:rPr>
        <w:t>List</w:t>
      </w:r>
      <w:r w:rsidR="009A3BEF">
        <w:rPr>
          <w:rFonts w:ascii="Courier New" w:hAnsi="Courier New" w:cs="Courier New"/>
          <w:sz w:val="20"/>
          <w:szCs w:val="20"/>
        </w:rPr>
        <w:t>[</w:t>
      </w:r>
      <w:proofErr w:type="spellStart"/>
      <w:r>
        <w:rPr>
          <w:rFonts w:ascii="Courier New" w:hAnsi="Courier New" w:cs="Courier New"/>
          <w:sz w:val="20"/>
          <w:szCs w:val="20"/>
        </w:rPr>
        <w:t>WordFrequency</w:t>
      </w:r>
      <w:proofErr w:type="spellEnd"/>
      <w:r w:rsidR="009A3BEF">
        <w:rPr>
          <w:rFonts w:ascii="Courier New" w:hAnsi="Courier New" w:cs="Courier New"/>
          <w:sz w:val="20"/>
          <w:szCs w:val="20"/>
        </w:rPr>
        <w:t xml:space="preserve">] </w:t>
      </w:r>
      <w:proofErr w:type="spellStart"/>
      <w:r w:rsidR="009A3BEF">
        <w:rPr>
          <w:rFonts w:ascii="Courier New" w:hAnsi="Courier New" w:cs="Courier New"/>
          <w:sz w:val="20"/>
          <w:szCs w:val="20"/>
        </w:rPr>
        <w:t>c</w:t>
      </w:r>
      <w:r>
        <w:rPr>
          <w:rFonts w:ascii="Courier New" w:hAnsi="Courier New" w:cs="Courier New"/>
          <w:sz w:val="20"/>
          <w:szCs w:val="20"/>
        </w:rPr>
        <w:t>alculate</w:t>
      </w:r>
      <w:r w:rsidR="009A3BEF">
        <w:rPr>
          <w:rFonts w:ascii="Courier New" w:hAnsi="Courier New" w:cs="Courier New"/>
          <w:sz w:val="20"/>
          <w:szCs w:val="20"/>
        </w:rPr>
        <w:t>_m</w:t>
      </w:r>
      <w:r>
        <w:rPr>
          <w:rFonts w:ascii="Courier New" w:hAnsi="Courier New" w:cs="Courier New"/>
          <w:sz w:val="20"/>
          <w:szCs w:val="20"/>
        </w:rPr>
        <w:t>ost</w:t>
      </w:r>
      <w:r w:rsidR="009A3BEF">
        <w:rPr>
          <w:rFonts w:ascii="Courier New" w:hAnsi="Courier New" w:cs="Courier New"/>
          <w:sz w:val="20"/>
          <w:szCs w:val="20"/>
        </w:rPr>
        <w:t>_f</w:t>
      </w:r>
      <w:r>
        <w:rPr>
          <w:rFonts w:ascii="Courier New" w:hAnsi="Courier New" w:cs="Courier New"/>
          <w:sz w:val="20"/>
          <w:szCs w:val="20"/>
        </w:rPr>
        <w:t>requent</w:t>
      </w:r>
      <w:r w:rsidR="009A3BEF">
        <w:rPr>
          <w:rFonts w:ascii="Courier New" w:hAnsi="Courier New" w:cs="Courier New"/>
          <w:sz w:val="20"/>
          <w:szCs w:val="20"/>
        </w:rPr>
        <w:t>_n_w</w:t>
      </w:r>
      <w:r>
        <w:rPr>
          <w:rFonts w:ascii="Courier New" w:hAnsi="Courier New" w:cs="Courier New"/>
          <w:sz w:val="20"/>
          <w:szCs w:val="20"/>
        </w:rPr>
        <w:t>ords</w:t>
      </w:r>
      <w:proofErr w:type="spellEnd"/>
      <w:r w:rsidR="009A3BEF">
        <w:rPr>
          <w:rFonts w:ascii="Courier New" w:hAnsi="Courier New" w:cs="Courier New"/>
          <w:sz w:val="20"/>
          <w:szCs w:val="20"/>
        </w:rPr>
        <w:t>(str text, int n);</w:t>
      </w:r>
    </w:p>
    <w:p w14:paraId="3A75DB65" w14:textId="5128109F" w:rsidR="009A3BEF" w:rsidRDefault="009A3BEF" w:rsidP="009A3BEF">
      <w:pPr>
        <w:pStyle w:val="Default"/>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32374204" w14:textId="6BC52A21" w:rsidR="0094786D" w:rsidRDefault="0094786D" w:rsidP="009A3BEF">
      <w:pPr>
        <w:pStyle w:val="Default"/>
        <w:ind w:left="360"/>
        <w:rPr>
          <w:sz w:val="22"/>
          <w:szCs w:val="22"/>
        </w:rPr>
      </w:pPr>
      <w:r>
        <w:rPr>
          <w:sz w:val="22"/>
          <w:szCs w:val="22"/>
        </w:rPr>
        <w:t>Implement the three methods defined in this interface</w:t>
      </w:r>
    </w:p>
    <w:p w14:paraId="0CEC5C10" w14:textId="75A9F8A9" w:rsidR="0094786D" w:rsidRDefault="0094786D" w:rsidP="009A3BEF">
      <w:pPr>
        <w:pStyle w:val="Default"/>
        <w:spacing w:after="40"/>
        <w:ind w:left="720"/>
        <w:rPr>
          <w:sz w:val="22"/>
          <w:szCs w:val="22"/>
        </w:rPr>
      </w:pPr>
      <w:r>
        <w:rPr>
          <w:rFonts w:ascii="Courier New" w:hAnsi="Courier New" w:cs="Courier New"/>
          <w:sz w:val="22"/>
          <w:szCs w:val="22"/>
        </w:rPr>
        <w:t xml:space="preserve">o </w:t>
      </w:r>
      <w:proofErr w:type="spellStart"/>
      <w:r w:rsidR="009A3BEF">
        <w:rPr>
          <w:rFonts w:ascii="Courier New" w:hAnsi="Courier New" w:cs="Courier New"/>
          <w:sz w:val="20"/>
          <w:szCs w:val="20"/>
        </w:rPr>
        <w:t>calculate_highest_frequency</w:t>
      </w:r>
      <w:proofErr w:type="spellEnd"/>
      <w:r w:rsidR="009A3BEF">
        <w:rPr>
          <w:sz w:val="22"/>
          <w:szCs w:val="22"/>
        </w:rPr>
        <w:t xml:space="preserve"> </w:t>
      </w:r>
      <w:r>
        <w:rPr>
          <w:sz w:val="22"/>
          <w:szCs w:val="22"/>
        </w:rPr>
        <w:t xml:space="preserve">should return the highest frequency in the text (several words might actually have this frequency) </w:t>
      </w:r>
    </w:p>
    <w:p w14:paraId="629485A9" w14:textId="3FDA9FDD" w:rsidR="0094786D" w:rsidRDefault="0094786D" w:rsidP="009A3BEF">
      <w:pPr>
        <w:pStyle w:val="Default"/>
        <w:spacing w:after="40"/>
        <w:ind w:left="720"/>
        <w:rPr>
          <w:sz w:val="22"/>
          <w:szCs w:val="22"/>
        </w:rPr>
      </w:pPr>
      <w:r>
        <w:rPr>
          <w:rFonts w:ascii="Courier New" w:hAnsi="Courier New" w:cs="Courier New"/>
          <w:sz w:val="22"/>
          <w:szCs w:val="22"/>
        </w:rPr>
        <w:t xml:space="preserve">o </w:t>
      </w:r>
      <w:proofErr w:type="spellStart"/>
      <w:r w:rsidR="009A3BEF">
        <w:rPr>
          <w:rFonts w:ascii="Courier New" w:hAnsi="Courier New" w:cs="Courier New"/>
          <w:sz w:val="20"/>
          <w:szCs w:val="20"/>
        </w:rPr>
        <w:t>calculate_frequency_for_word</w:t>
      </w:r>
      <w:proofErr w:type="spellEnd"/>
      <w:r w:rsidR="009A3BEF">
        <w:rPr>
          <w:sz w:val="22"/>
          <w:szCs w:val="22"/>
        </w:rPr>
        <w:t xml:space="preserve"> </w:t>
      </w:r>
      <w:r>
        <w:rPr>
          <w:sz w:val="22"/>
          <w:szCs w:val="22"/>
        </w:rPr>
        <w:t xml:space="preserve">should return the frequency of the specified word </w:t>
      </w:r>
    </w:p>
    <w:p w14:paraId="76D898E8" w14:textId="459D84F8" w:rsidR="0094786D" w:rsidRDefault="0094786D" w:rsidP="009A3BEF">
      <w:pPr>
        <w:pStyle w:val="Default"/>
        <w:ind w:left="720"/>
        <w:rPr>
          <w:sz w:val="22"/>
          <w:szCs w:val="22"/>
        </w:rPr>
      </w:pPr>
      <w:r>
        <w:rPr>
          <w:rFonts w:ascii="Courier New" w:hAnsi="Courier New" w:cs="Courier New"/>
          <w:sz w:val="22"/>
          <w:szCs w:val="22"/>
        </w:rPr>
        <w:t xml:space="preserve">o </w:t>
      </w:r>
      <w:proofErr w:type="spellStart"/>
      <w:r w:rsidR="009A3BEF">
        <w:rPr>
          <w:rFonts w:ascii="Courier New" w:hAnsi="Courier New" w:cs="Courier New"/>
          <w:sz w:val="20"/>
          <w:szCs w:val="20"/>
        </w:rPr>
        <w:t>calculate_most_frequent_n_words</w:t>
      </w:r>
      <w:proofErr w:type="spellEnd"/>
      <w:r w:rsidR="009A3BEF">
        <w:rPr>
          <w:sz w:val="22"/>
          <w:szCs w:val="22"/>
        </w:rPr>
        <w:t xml:space="preserve"> </w:t>
      </w:r>
      <w:r>
        <w:rPr>
          <w:sz w:val="22"/>
          <w:szCs w:val="22"/>
        </w:rPr>
        <w:t xml:space="preserve">should return a list of the most frequent </w:t>
      </w:r>
      <w:r w:rsidR="009A3BEF">
        <w:rPr>
          <w:sz w:val="22"/>
          <w:szCs w:val="22"/>
        </w:rPr>
        <w:t>‘</w:t>
      </w:r>
      <w:r>
        <w:rPr>
          <w:sz w:val="22"/>
          <w:szCs w:val="22"/>
        </w:rPr>
        <w:t>n</w:t>
      </w:r>
      <w:r w:rsidR="009A3BEF">
        <w:rPr>
          <w:sz w:val="22"/>
          <w:szCs w:val="22"/>
        </w:rPr>
        <w:t>’</w:t>
      </w:r>
      <w:r>
        <w:rPr>
          <w:sz w:val="22"/>
          <w:szCs w:val="22"/>
        </w:rPr>
        <w:t xml:space="preserve"> words in the input text, all the words returned in lower case. If several words have the same frequency, this method should return them in ascendant alphabetical order (for input text “The sun shines over the lake” and n = 3, it should return the list</w:t>
      </w:r>
      <w:bookmarkStart w:id="0" w:name="_GoBack"/>
      <w:bookmarkEnd w:id="0"/>
      <w:r>
        <w:rPr>
          <w:sz w:val="22"/>
          <w:szCs w:val="22"/>
        </w:rPr>
        <w:t xml:space="preserve"> { (“the”, 2), (“lake”, 1), (“over”, 1) } </w:t>
      </w:r>
    </w:p>
    <w:p w14:paraId="6E6EE76D" w14:textId="77777777" w:rsidR="0094786D" w:rsidRDefault="0094786D" w:rsidP="0094786D">
      <w:pPr>
        <w:pStyle w:val="Default"/>
        <w:rPr>
          <w:sz w:val="22"/>
          <w:szCs w:val="22"/>
        </w:rPr>
      </w:pPr>
    </w:p>
    <w:p w14:paraId="2FB13736" w14:textId="77777777" w:rsidR="0094786D" w:rsidRDefault="0094786D" w:rsidP="0094786D">
      <w:pPr>
        <w:pStyle w:val="Default"/>
        <w:rPr>
          <w:sz w:val="23"/>
          <w:szCs w:val="23"/>
        </w:rPr>
      </w:pPr>
      <w:r>
        <w:rPr>
          <w:b/>
          <w:bCs/>
          <w:sz w:val="23"/>
          <w:szCs w:val="23"/>
        </w:rPr>
        <w:t xml:space="preserve">Test Cases </w:t>
      </w:r>
    </w:p>
    <w:p w14:paraId="3C9FDAC6" w14:textId="77777777" w:rsidR="0094786D" w:rsidRDefault="0094786D" w:rsidP="009A3BEF">
      <w:pPr>
        <w:pStyle w:val="Default"/>
        <w:numPr>
          <w:ilvl w:val="0"/>
          <w:numId w:val="2"/>
        </w:numPr>
        <w:rPr>
          <w:sz w:val="22"/>
          <w:szCs w:val="22"/>
        </w:rPr>
      </w:pPr>
      <w:r>
        <w:rPr>
          <w:sz w:val="22"/>
          <w:szCs w:val="22"/>
        </w:rPr>
        <w:t>Implement test cases for this class. You may use 3</w:t>
      </w:r>
      <w:r>
        <w:rPr>
          <w:sz w:val="14"/>
          <w:szCs w:val="14"/>
        </w:rPr>
        <w:t xml:space="preserve">rd </w:t>
      </w:r>
      <w:r>
        <w:rPr>
          <w:sz w:val="22"/>
          <w:szCs w:val="22"/>
        </w:rPr>
        <w:t xml:space="preserve">party frameworks to support your tests. </w:t>
      </w:r>
    </w:p>
    <w:p w14:paraId="5B98B4B2" w14:textId="77777777" w:rsidR="0094786D" w:rsidRDefault="0094786D" w:rsidP="0094786D">
      <w:pPr>
        <w:pStyle w:val="Default"/>
        <w:rPr>
          <w:sz w:val="22"/>
          <w:szCs w:val="22"/>
        </w:rPr>
      </w:pPr>
    </w:p>
    <w:p w14:paraId="0C58F78B" w14:textId="77777777" w:rsidR="0094786D" w:rsidRDefault="0094786D" w:rsidP="0094786D">
      <w:pPr>
        <w:pStyle w:val="Default"/>
        <w:pageBreakBefore/>
        <w:rPr>
          <w:sz w:val="23"/>
          <w:szCs w:val="23"/>
        </w:rPr>
      </w:pPr>
      <w:r>
        <w:rPr>
          <w:b/>
          <w:bCs/>
          <w:sz w:val="23"/>
          <w:szCs w:val="23"/>
        </w:rPr>
        <w:lastRenderedPageBreak/>
        <w:t xml:space="preserve">Submission </w:t>
      </w:r>
    </w:p>
    <w:p w14:paraId="4C1D5208" w14:textId="77777777" w:rsidR="0094786D" w:rsidRDefault="0094786D" w:rsidP="009A3BEF">
      <w:pPr>
        <w:pStyle w:val="Default"/>
        <w:numPr>
          <w:ilvl w:val="0"/>
          <w:numId w:val="2"/>
        </w:numPr>
        <w:spacing w:after="55"/>
        <w:rPr>
          <w:sz w:val="22"/>
          <w:szCs w:val="22"/>
        </w:rPr>
      </w:pPr>
      <w:r>
        <w:rPr>
          <w:sz w:val="22"/>
          <w:szCs w:val="22"/>
        </w:rPr>
        <w:t xml:space="preserve">Return deliverables as electronic source code files. Please do not include any binary files. </w:t>
      </w:r>
    </w:p>
    <w:p w14:paraId="1BE0E223" w14:textId="77777777" w:rsidR="0094786D" w:rsidRDefault="0094786D" w:rsidP="009A3BEF">
      <w:pPr>
        <w:pStyle w:val="Default"/>
        <w:numPr>
          <w:ilvl w:val="0"/>
          <w:numId w:val="2"/>
        </w:numPr>
        <w:spacing w:after="55"/>
        <w:rPr>
          <w:sz w:val="22"/>
          <w:szCs w:val="22"/>
        </w:rPr>
      </w:pPr>
      <w:r>
        <w:rPr>
          <w:sz w:val="22"/>
          <w:szCs w:val="22"/>
        </w:rPr>
        <w:t xml:space="preserve">Please submit all files you think are required to do your solution justice. </w:t>
      </w:r>
    </w:p>
    <w:p w14:paraId="25380B39" w14:textId="1B09B584" w:rsidR="0094786D" w:rsidRPr="009A3BEF" w:rsidRDefault="0094786D" w:rsidP="0094786D">
      <w:pPr>
        <w:pStyle w:val="Default"/>
        <w:numPr>
          <w:ilvl w:val="0"/>
          <w:numId w:val="2"/>
        </w:numPr>
        <w:spacing w:after="55"/>
        <w:rPr>
          <w:sz w:val="22"/>
          <w:szCs w:val="22"/>
        </w:rPr>
      </w:pPr>
      <w:r>
        <w:rPr>
          <w:sz w:val="22"/>
          <w:szCs w:val="22"/>
        </w:rPr>
        <w:t>Ensure that you include the names (and versions) of any 3</w:t>
      </w:r>
      <w:r>
        <w:rPr>
          <w:sz w:val="14"/>
          <w:szCs w:val="14"/>
        </w:rPr>
        <w:t xml:space="preserve">rd </w:t>
      </w:r>
      <w:r>
        <w:rPr>
          <w:sz w:val="22"/>
          <w:szCs w:val="22"/>
        </w:rPr>
        <w:t xml:space="preserve">party frameworks used for testing. </w:t>
      </w:r>
    </w:p>
    <w:p w14:paraId="72134426" w14:textId="09F6520A" w:rsidR="0094786D" w:rsidRDefault="0094786D" w:rsidP="009A3BEF">
      <w:pPr>
        <w:pStyle w:val="Default"/>
        <w:numPr>
          <w:ilvl w:val="0"/>
          <w:numId w:val="2"/>
        </w:numPr>
        <w:rPr>
          <w:sz w:val="22"/>
          <w:szCs w:val="22"/>
        </w:rPr>
      </w:pPr>
      <w:r>
        <w:rPr>
          <w:sz w:val="22"/>
          <w:szCs w:val="22"/>
        </w:rPr>
        <w:t xml:space="preserve">The source code file(s) delivered should be ready to </w:t>
      </w:r>
      <w:r w:rsidR="009A3BEF">
        <w:rPr>
          <w:sz w:val="22"/>
          <w:szCs w:val="22"/>
        </w:rPr>
        <w:t>be executed</w:t>
      </w:r>
      <w:r>
        <w:rPr>
          <w:sz w:val="22"/>
          <w:szCs w:val="22"/>
        </w:rPr>
        <w:t xml:space="preserve"> once inserted into a project containing the interface defined in the same </w:t>
      </w:r>
      <w:r w:rsidR="009A3BEF">
        <w:rPr>
          <w:sz w:val="22"/>
          <w:szCs w:val="22"/>
        </w:rPr>
        <w:t>way</w:t>
      </w:r>
      <w:r>
        <w:rPr>
          <w:sz w:val="22"/>
          <w:szCs w:val="22"/>
        </w:rPr>
        <w:t xml:space="preserve"> (i.e. into the one we have waiting for the code already)</w:t>
      </w:r>
      <w:r w:rsidR="008C7B76">
        <w:rPr>
          <w:sz w:val="22"/>
          <w:szCs w:val="22"/>
        </w:rPr>
        <w:t>.</w:t>
      </w:r>
    </w:p>
    <w:p w14:paraId="682A59B7" w14:textId="77777777" w:rsidR="0094786D" w:rsidRDefault="0094786D" w:rsidP="0094786D">
      <w:pPr>
        <w:pStyle w:val="Default"/>
        <w:rPr>
          <w:sz w:val="22"/>
          <w:szCs w:val="22"/>
        </w:rPr>
      </w:pPr>
    </w:p>
    <w:p w14:paraId="3BC0C1AF" w14:textId="20A05CB4" w:rsidR="00AF6561" w:rsidRDefault="0094786D" w:rsidP="0094786D">
      <w:pPr>
        <w:rPr>
          <w:ins w:id="1" w:author="Simon Cox" w:date="2020-11-07T19:22:00Z"/>
        </w:rPr>
      </w:pPr>
      <w:r>
        <w:rPr>
          <w:sz w:val="23"/>
          <w:szCs w:val="23"/>
        </w:rPr>
        <w:t xml:space="preserve">As a final note, </w:t>
      </w:r>
      <w:r>
        <w:t xml:space="preserve">please </w:t>
      </w:r>
      <w:r>
        <w:rPr>
          <w:b/>
          <w:bCs/>
        </w:rPr>
        <w:t xml:space="preserve">follow the instructions </w:t>
      </w:r>
      <w:r>
        <w:t xml:space="preserve">and </w:t>
      </w:r>
      <w:r w:rsidR="008C7B76">
        <w:t xml:space="preserve">follow the </w:t>
      </w:r>
      <w:r>
        <w:rPr>
          <w:b/>
          <w:bCs/>
        </w:rPr>
        <w:t>industry standard</w:t>
      </w:r>
      <w:r w:rsidR="008C7B76">
        <w:rPr>
          <w:b/>
          <w:bCs/>
        </w:rPr>
        <w:t>s</w:t>
      </w:r>
      <w:r>
        <w:t xml:space="preserve"> </w:t>
      </w:r>
      <w:r w:rsidR="008C7B76">
        <w:t xml:space="preserve">of the programming language that you use </w:t>
      </w:r>
      <w:r>
        <w:rPr>
          <w:rFonts w:ascii="Wingdings" w:eastAsia="Wingdings" w:hAnsi="Wingdings" w:cs="Wingdings"/>
        </w:rPr>
        <w:t></w:t>
      </w:r>
      <w:r>
        <w:t>.</w:t>
      </w:r>
    </w:p>
    <w:p w14:paraId="43111D23" w14:textId="0297A6F4" w:rsidR="00861781" w:rsidRDefault="00861781" w:rsidP="0094786D">
      <w:pPr>
        <w:rPr>
          <w:ins w:id="2" w:author="Simon Cox" w:date="2020-11-07T19:22:00Z"/>
        </w:rPr>
      </w:pPr>
    </w:p>
    <w:p w14:paraId="0EEC8CF3" w14:textId="23E80380" w:rsidR="00861781" w:rsidRDefault="00861781" w:rsidP="0094786D">
      <w:pPr>
        <w:rPr>
          <w:ins w:id="3" w:author="Simon Cox" w:date="2020-11-07T19:22:00Z"/>
        </w:rPr>
      </w:pPr>
    </w:p>
    <w:p w14:paraId="53C17FA7" w14:textId="77777777" w:rsidR="00861781" w:rsidRDefault="00861781" w:rsidP="00861781">
      <w:pPr>
        <w:rPr>
          <w:ins w:id="4" w:author="Simon Cox" w:date="2020-11-07T19:22:00Z"/>
        </w:rPr>
      </w:pPr>
      <w:ins w:id="5" w:author="Simon Cox" w:date="2020-11-07T19:22:00Z">
        <w:r>
          <w:t xml:space="preserve">This is a Python coding skill test. A full description of this test can be found in "Coding skills test Python.docx". The task is twofold, starting with the implementation of a partial text processing library and ending with the implementation of test cases for the library. </w:t>
        </w:r>
      </w:ins>
    </w:p>
    <w:p w14:paraId="414B1D6F" w14:textId="77777777" w:rsidR="00861781" w:rsidRDefault="00861781" w:rsidP="00861781">
      <w:pPr>
        <w:rPr>
          <w:ins w:id="6" w:author="Simon Cox" w:date="2020-11-07T19:22:00Z"/>
        </w:rPr>
      </w:pPr>
    </w:p>
    <w:p w14:paraId="16DAF8FB" w14:textId="79B4F726" w:rsidR="00861781" w:rsidRDefault="00861781" w:rsidP="00861781">
      <w:ins w:id="7" w:author="Simon Cox" w:date="2020-11-07T19:22:00Z">
        <w:r>
          <w:t>The text processing library can be found in the "text_processing_lib" folder and the test cases in the "unit_tests" folder.</w:t>
        </w:r>
      </w:ins>
    </w:p>
    <w:sectPr w:rsidR="00861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43C21"/>
    <w:multiLevelType w:val="hybridMultilevel"/>
    <w:tmpl w:val="9E2ED8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5A6F6D"/>
    <w:multiLevelType w:val="hybridMultilevel"/>
    <w:tmpl w:val="FB1642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Cox">
    <w15:presenceInfo w15:providerId="AD" w15:userId="S::simon.cox@rhdhv.com::4e004aad-f72a-43a0-a0b6-b4f9a44ded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86D"/>
    <w:rsid w:val="00064B97"/>
    <w:rsid w:val="00286386"/>
    <w:rsid w:val="003944CA"/>
    <w:rsid w:val="00861781"/>
    <w:rsid w:val="008C7B76"/>
    <w:rsid w:val="0094786D"/>
    <w:rsid w:val="009A3BEF"/>
    <w:rsid w:val="00D92177"/>
    <w:rsid w:val="00E167FF"/>
    <w:rsid w:val="00E7232E"/>
    <w:rsid w:val="761A5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E2B1"/>
  <w15:chartTrackingRefBased/>
  <w15:docId w15:val="{87480787-C242-4507-90AF-75C9BA81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786D"/>
    <w:pPr>
      <w:autoSpaceDE w:val="0"/>
      <w:autoSpaceDN w:val="0"/>
      <w:adjustRightInd w:val="0"/>
      <w:spacing w:after="0" w:line="240" w:lineRule="auto"/>
    </w:pPr>
    <w:rPr>
      <w:rFonts w:ascii="Verdana" w:hAnsi="Verdana" w:cs="Verdana"/>
      <w:color w:val="000000"/>
      <w:sz w:val="24"/>
      <w:szCs w:val="24"/>
    </w:rPr>
  </w:style>
  <w:style w:type="paragraph" w:styleId="Revision">
    <w:name w:val="Revision"/>
    <w:hidden/>
    <w:uiPriority w:val="99"/>
    <w:semiHidden/>
    <w:rsid w:val="008C7B76"/>
    <w:pPr>
      <w:spacing w:after="0" w:line="240" w:lineRule="auto"/>
    </w:pPr>
  </w:style>
  <w:style w:type="paragraph" w:styleId="BalloonText">
    <w:name w:val="Balloon Text"/>
    <w:basedOn w:val="Normal"/>
    <w:link w:val="BalloonTextChar"/>
    <w:uiPriority w:val="99"/>
    <w:semiHidden/>
    <w:unhideWhenUsed/>
    <w:rsid w:val="008C7B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B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272DF97F069B42AA4F45C4A88DF4EF" ma:contentTypeVersion="11" ma:contentTypeDescription="Create a new document." ma:contentTypeScope="" ma:versionID="1258f7303527fe52c4b5a4ca01bf6970">
  <xsd:schema xmlns:xsd="http://www.w3.org/2001/XMLSchema" xmlns:xs="http://www.w3.org/2001/XMLSchema" xmlns:p="http://schemas.microsoft.com/office/2006/metadata/properties" xmlns:ns3="463d4192-a518-43f8-96c6-c7e4aa0a28ef" xmlns:ns4="9a174329-7536-4da7-bfba-897b19f038e6" targetNamespace="http://schemas.microsoft.com/office/2006/metadata/properties" ma:root="true" ma:fieldsID="3813e137343c2ff4d3905c863cfea252" ns3:_="" ns4:_="">
    <xsd:import namespace="463d4192-a518-43f8-96c6-c7e4aa0a28ef"/>
    <xsd:import namespace="9a174329-7536-4da7-bfba-897b19f038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d4192-a518-43f8-96c6-c7e4aa0a28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174329-7536-4da7-bfba-897b19f038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B6E66-D149-4731-92F4-5501215205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A8C768-D630-482C-B51B-72A53E6F53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d4192-a518-43f8-96c6-c7e4aa0a28ef"/>
    <ds:schemaRef ds:uri="9a174329-7536-4da7-bfba-897b19f03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782ECF-C050-494D-816F-B5A9CA8E289C}">
  <ds:schemaRefs>
    <ds:schemaRef ds:uri="http://schemas.microsoft.com/sharepoint/v3/contenttype/forms"/>
  </ds:schemaRefs>
</ds:datastoreItem>
</file>

<file path=customXml/itemProps4.xml><?xml version="1.0" encoding="utf-8"?>
<ds:datastoreItem xmlns:ds="http://schemas.openxmlformats.org/officeDocument/2006/customXml" ds:itemID="{165E3D22-4E12-4FF4-B849-2DB529D5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469</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Rabobank</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NH (Natacha)</dc:creator>
  <cp:keywords/>
  <dc:description/>
  <cp:lastModifiedBy>Simon Cox</cp:lastModifiedBy>
  <cp:revision>8</cp:revision>
  <cp:lastPrinted>2020-08-12T11:52:00Z</cp:lastPrinted>
  <dcterms:created xsi:type="dcterms:W3CDTF">2020-08-12T11:47:00Z</dcterms:created>
  <dcterms:modified xsi:type="dcterms:W3CDTF">2020-11-07T20:48:00Z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0x0101007E272DF97F069B42AA4F45C4A88DF4EF</vt:lpwstr>
  </property>
</Properties>
</file>